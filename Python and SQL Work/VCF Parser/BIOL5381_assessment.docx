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58007" w14:textId="77777777" w:rsidR="009D765B" w:rsidRDefault="00000000">
      <w:pPr>
        <w:rPr>
          <w:b/>
          <w:bCs/>
        </w:rPr>
      </w:pPr>
      <w:r>
        <w:rPr>
          <w:b/>
          <w:bCs/>
        </w:rPr>
        <w:t>BIOL5381 Biological Computing in Python - Assessment</w:t>
      </w:r>
      <w:r>
        <w:tab/>
      </w:r>
      <w:r>
        <w:tab/>
      </w:r>
      <w:r>
        <w:rPr>
          <w:b/>
          <w:bCs/>
        </w:rPr>
        <w:t>2021/22</w:t>
      </w:r>
    </w:p>
    <w:p w14:paraId="628D8028" w14:textId="77777777" w:rsidR="009D765B" w:rsidRDefault="009D765B">
      <w:pPr>
        <w:rPr>
          <w:b/>
        </w:rPr>
      </w:pPr>
    </w:p>
    <w:p w14:paraId="697A62DC" w14:textId="77777777" w:rsidR="009D765B" w:rsidRDefault="00000000">
      <w:r>
        <w:t>The assessment for this course has two components:</w:t>
      </w:r>
    </w:p>
    <w:p w14:paraId="172F7415" w14:textId="77777777" w:rsidR="009D765B" w:rsidRDefault="009D765B"/>
    <w:p w14:paraId="1284FB29" w14:textId="77777777" w:rsidR="009D765B" w:rsidRDefault="00000000">
      <w:pPr>
        <w:numPr>
          <w:ilvl w:val="0"/>
          <w:numId w:val="4"/>
        </w:numPr>
      </w:pPr>
      <w:r>
        <w:t>A coding problem, worth 80% of the course grade</w:t>
      </w:r>
    </w:p>
    <w:p w14:paraId="12A409D9" w14:textId="77777777" w:rsidR="009D765B" w:rsidRDefault="00000000">
      <w:pPr>
        <w:numPr>
          <w:ilvl w:val="0"/>
          <w:numId w:val="4"/>
        </w:numPr>
      </w:pPr>
      <w:r>
        <w:t>A report, worth 20% of the course grade</w:t>
      </w:r>
    </w:p>
    <w:p w14:paraId="3A1A74EB" w14:textId="77777777" w:rsidR="009D765B" w:rsidRDefault="009D765B"/>
    <w:p w14:paraId="24041FDC" w14:textId="77777777" w:rsidR="009D765B" w:rsidRDefault="00000000">
      <w:pPr>
        <w:rPr>
          <w:b/>
        </w:rPr>
      </w:pPr>
      <w:r>
        <w:rPr>
          <w:b/>
        </w:rPr>
        <w:t>Coding Problem - 80%</w:t>
      </w:r>
    </w:p>
    <w:p w14:paraId="4D46EF25" w14:textId="77777777" w:rsidR="009D765B" w:rsidRDefault="009D765B">
      <w:pPr>
        <w:rPr>
          <w:b/>
        </w:rPr>
      </w:pPr>
    </w:p>
    <w:p w14:paraId="35514F6F" w14:textId="77777777" w:rsidR="009D765B" w:rsidRDefault="00000000">
      <w:r>
        <w:t>Your task is to write a Python script that does the following:</w:t>
      </w:r>
    </w:p>
    <w:p w14:paraId="0B612BDF" w14:textId="77777777" w:rsidR="009D765B" w:rsidRDefault="00000000">
      <w:pPr>
        <w:numPr>
          <w:ilvl w:val="0"/>
          <w:numId w:val="3"/>
        </w:numPr>
      </w:pPr>
      <w:r>
        <w:t xml:space="preserve">Take in a VCF file, a GFF file, and a genome </w:t>
      </w:r>
      <w:proofErr w:type="spellStart"/>
      <w:r>
        <w:t>fasta</w:t>
      </w:r>
      <w:proofErr w:type="spellEnd"/>
      <w:r>
        <w:t xml:space="preserve"> file using a command line interface</w:t>
      </w:r>
    </w:p>
    <w:p w14:paraId="29DCB59F" w14:textId="77777777" w:rsidR="009D765B" w:rsidRDefault="00000000">
      <w:pPr>
        <w:numPr>
          <w:ilvl w:val="0"/>
          <w:numId w:val="3"/>
        </w:numPr>
      </w:pPr>
      <w:r>
        <w:t>Iterate through the VCF file. For each variant in the VCF file, determine if the value in the QUAL field is greater than 20. The count of variants where QUAL &lt;= 20 should be reported in a log file</w:t>
      </w:r>
    </w:p>
    <w:p w14:paraId="133063AA" w14:textId="77777777" w:rsidR="009D765B" w:rsidRDefault="00000000">
      <w:pPr>
        <w:numPr>
          <w:ilvl w:val="0"/>
          <w:numId w:val="3"/>
        </w:numPr>
      </w:pPr>
      <w:r>
        <w:t>For variants where the quality is greater than 20:</w:t>
      </w:r>
    </w:p>
    <w:p w14:paraId="426C2E80" w14:textId="77777777" w:rsidR="009D765B" w:rsidRDefault="00000000">
      <w:pPr>
        <w:numPr>
          <w:ilvl w:val="1"/>
          <w:numId w:val="3"/>
        </w:numPr>
      </w:pPr>
      <w:r>
        <w:t>Determine if the variant is in a coding region.</w:t>
      </w:r>
    </w:p>
    <w:p w14:paraId="4B40B1C0" w14:textId="77777777" w:rsidR="009D765B" w:rsidRDefault="00000000">
      <w:pPr>
        <w:numPr>
          <w:ilvl w:val="1"/>
          <w:numId w:val="3"/>
        </w:numPr>
      </w:pPr>
      <w:r>
        <w:t>If the variant is in a coding region, determine if it results in an amino acid change.</w:t>
      </w:r>
    </w:p>
    <w:p w14:paraId="0BEFF702" w14:textId="77777777" w:rsidR="009D765B" w:rsidRDefault="00000000">
      <w:pPr>
        <w:numPr>
          <w:ilvl w:val="0"/>
          <w:numId w:val="3"/>
        </w:numPr>
      </w:pPr>
      <w:r>
        <w:t>The script should output the following:</w:t>
      </w:r>
    </w:p>
    <w:p w14:paraId="0FE3BC8E" w14:textId="77777777" w:rsidR="009D765B" w:rsidRDefault="00000000">
      <w:pPr>
        <w:numPr>
          <w:ilvl w:val="1"/>
          <w:numId w:val="3"/>
        </w:numPr>
      </w:pPr>
      <w:r>
        <w:t>A log file containing:</w:t>
      </w:r>
    </w:p>
    <w:p w14:paraId="2EC5493C" w14:textId="77777777" w:rsidR="009D765B" w:rsidRDefault="00000000">
      <w:pPr>
        <w:numPr>
          <w:ilvl w:val="2"/>
          <w:numId w:val="3"/>
        </w:numPr>
      </w:pPr>
      <w:r>
        <w:t>Confirmation of the filenames given at the command line.</w:t>
      </w:r>
    </w:p>
    <w:p w14:paraId="61975EBB" w14:textId="77777777" w:rsidR="009D765B" w:rsidRDefault="00000000">
      <w:pPr>
        <w:numPr>
          <w:ilvl w:val="2"/>
          <w:numId w:val="3"/>
        </w:numPr>
      </w:pPr>
      <w:r>
        <w:t>The count of the variants where QUAL &lt;= 20.</w:t>
      </w:r>
    </w:p>
    <w:p w14:paraId="071A2745" w14:textId="40A91BA6" w:rsidR="009D765B" w:rsidRDefault="00000000">
      <w:pPr>
        <w:numPr>
          <w:ilvl w:val="2"/>
          <w:numId w:val="3"/>
        </w:numPr>
      </w:pPr>
      <w:r>
        <w:t>If the script runs correctly, the location of the output files.</w:t>
      </w:r>
      <w:r w:rsidR="00B1657A">
        <w:t xml:space="preserve"> </w:t>
      </w:r>
    </w:p>
    <w:p w14:paraId="116134CC" w14:textId="77777777" w:rsidR="009D765B" w:rsidRDefault="00000000">
      <w:pPr>
        <w:numPr>
          <w:ilvl w:val="2"/>
          <w:numId w:val="3"/>
        </w:numPr>
      </w:pPr>
      <w:r>
        <w:t>If the script did not run correctly, errors should be reported in the log file.</w:t>
      </w:r>
    </w:p>
    <w:p w14:paraId="59332876" w14:textId="77777777" w:rsidR="009D765B" w:rsidRDefault="00000000">
      <w:pPr>
        <w:numPr>
          <w:ilvl w:val="1"/>
          <w:numId w:val="3"/>
        </w:numPr>
      </w:pPr>
      <w:r>
        <w:t>A bar plot showing the proportion of the variants with QUAL &gt; 20 that meet the following criteria:</w:t>
      </w:r>
    </w:p>
    <w:p w14:paraId="1AA4131B" w14:textId="77777777" w:rsidR="009D765B" w:rsidRDefault="00000000">
      <w:pPr>
        <w:numPr>
          <w:ilvl w:val="2"/>
          <w:numId w:val="3"/>
        </w:numPr>
      </w:pPr>
      <w:r>
        <w:t>Non-coding (not in a coding region).</w:t>
      </w:r>
    </w:p>
    <w:p w14:paraId="237DBD4A" w14:textId="128EAB94" w:rsidR="009D765B" w:rsidRDefault="00000000">
      <w:pPr>
        <w:numPr>
          <w:ilvl w:val="2"/>
          <w:numId w:val="3"/>
        </w:numPr>
      </w:pPr>
      <w:r>
        <w:t xml:space="preserve">Synonymous (in a coding </w:t>
      </w:r>
      <w:proofErr w:type="gramStart"/>
      <w:r w:rsidR="004D5955">
        <w:t>region, but</w:t>
      </w:r>
      <w:proofErr w:type="gramEnd"/>
      <w:r>
        <w:t xml:space="preserve"> does not result in an amino acid change).</w:t>
      </w:r>
    </w:p>
    <w:p w14:paraId="29D3887D" w14:textId="77777777" w:rsidR="009D765B" w:rsidRDefault="00000000">
      <w:pPr>
        <w:numPr>
          <w:ilvl w:val="2"/>
          <w:numId w:val="3"/>
        </w:numPr>
      </w:pPr>
      <w:r>
        <w:t>Non-synonymous (in a coding region, and results in an amino acid change).</w:t>
      </w:r>
    </w:p>
    <w:p w14:paraId="3327FDA0" w14:textId="77777777" w:rsidR="009D765B" w:rsidRDefault="00000000">
      <w:pPr>
        <w:numPr>
          <w:ilvl w:val="1"/>
          <w:numId w:val="3"/>
        </w:numPr>
      </w:pPr>
      <w:r>
        <w:t>A tab-separated table with one row for each variant with QUAL &gt; 20, with columns as in the example below (values in this table are examples only).</w:t>
      </w:r>
    </w:p>
    <w:p w14:paraId="2039B147" w14:textId="77777777" w:rsidR="009D765B" w:rsidRDefault="00000000">
      <w:pPr>
        <w:numPr>
          <w:ilvl w:val="2"/>
          <w:numId w:val="3"/>
        </w:numPr>
      </w:pPr>
      <w:proofErr w:type="spellStart"/>
      <w:r>
        <w:t>Chrom</w:t>
      </w:r>
      <w:proofErr w:type="spellEnd"/>
      <w:r>
        <w:t>, Pos, Ref and Alt columns are taken from the VCF file.</w:t>
      </w:r>
    </w:p>
    <w:p w14:paraId="6052B593" w14:textId="77777777" w:rsidR="009D765B" w:rsidRDefault="00000000">
      <w:pPr>
        <w:numPr>
          <w:ilvl w:val="2"/>
          <w:numId w:val="3"/>
        </w:numPr>
      </w:pPr>
      <w:r>
        <w:t>Type should be “Non-coding”, “Synonymous” or “Non-synonymous” as determined above.</w:t>
      </w:r>
    </w:p>
    <w:p w14:paraId="600CBEDD" w14:textId="77777777" w:rsidR="009D765B" w:rsidRDefault="00000000">
      <w:pPr>
        <w:numPr>
          <w:ilvl w:val="2"/>
          <w:numId w:val="3"/>
        </w:numPr>
      </w:pPr>
      <w:r>
        <w:t>Transcript contains the id of the transcript in which the variant is located if that variant is in a coding region. The value ‘NA’ should be used for non-coding variants. See FAQ below for more information.</w:t>
      </w:r>
    </w:p>
    <w:p w14:paraId="640304CA" w14:textId="77777777" w:rsidR="009D765B" w:rsidRDefault="00000000">
      <w:pPr>
        <w:numPr>
          <w:ilvl w:val="2"/>
          <w:numId w:val="3"/>
        </w:numPr>
      </w:pPr>
      <w:r>
        <w:t>Protein Location contains the coordinate of the amino acid at the location of the variant. The value ‘NA’ should be used for non-coding variants.</w:t>
      </w:r>
    </w:p>
    <w:p w14:paraId="62DBB7C9" w14:textId="77777777" w:rsidR="009D765B" w:rsidRDefault="00000000">
      <w:pPr>
        <w:numPr>
          <w:ilvl w:val="2"/>
          <w:numId w:val="3"/>
        </w:numPr>
      </w:pPr>
      <w:r>
        <w:t>Ref AA contains the amino acid encoded by the reference sequence at the location of the variant. The value ‘NA’ should be used for non-coding variants.</w:t>
      </w:r>
    </w:p>
    <w:p w14:paraId="22268445" w14:textId="77777777" w:rsidR="009D765B" w:rsidRDefault="00000000">
      <w:pPr>
        <w:numPr>
          <w:ilvl w:val="2"/>
          <w:numId w:val="3"/>
        </w:numPr>
      </w:pPr>
      <w:r>
        <w:lastRenderedPageBreak/>
        <w:t>Alt AA contains the amino acid encoded by the alt variant. The value ‘NA’ should be used for non-coding or synonymous variants.</w:t>
      </w:r>
    </w:p>
    <w:p w14:paraId="3AAD1446" w14:textId="77777777" w:rsidR="009D765B" w:rsidRDefault="009D765B"/>
    <w:p w14:paraId="1CEF86AA" w14:textId="77777777" w:rsidR="009D765B" w:rsidRDefault="009D765B"/>
    <w:p w14:paraId="2C0DFB4E" w14:textId="77777777" w:rsidR="009D765B" w:rsidRDefault="009D765B"/>
    <w:tbl>
      <w:tblPr>
        <w:tblW w:w="9359" w:type="dxa"/>
        <w:tblCellMar>
          <w:top w:w="100" w:type="dxa"/>
          <w:left w:w="90" w:type="dxa"/>
          <w:bottom w:w="100" w:type="dxa"/>
          <w:right w:w="100" w:type="dxa"/>
        </w:tblCellMar>
        <w:tblLook w:val="0600" w:firstRow="0" w:lastRow="0" w:firstColumn="0" w:lastColumn="0" w:noHBand="1" w:noVBand="1"/>
      </w:tblPr>
      <w:tblGrid>
        <w:gridCol w:w="1047"/>
        <w:gridCol w:w="823"/>
        <w:gridCol w:w="660"/>
        <w:gridCol w:w="676"/>
        <w:gridCol w:w="1726"/>
        <w:gridCol w:w="1312"/>
        <w:gridCol w:w="1155"/>
        <w:gridCol w:w="915"/>
        <w:gridCol w:w="1045"/>
      </w:tblGrid>
      <w:tr w:rsidR="009D765B" w14:paraId="2EE7D8F2" w14:textId="77777777">
        <w:tc>
          <w:tcPr>
            <w:tcW w:w="1046" w:type="dxa"/>
            <w:tcBorders>
              <w:top w:val="single" w:sz="8" w:space="0" w:color="000000"/>
              <w:left w:val="single" w:sz="8" w:space="0" w:color="000000"/>
              <w:bottom w:val="single" w:sz="8" w:space="0" w:color="000000"/>
              <w:right w:val="single" w:sz="8" w:space="0" w:color="000000"/>
            </w:tcBorders>
            <w:shd w:val="clear" w:color="auto" w:fill="auto"/>
          </w:tcPr>
          <w:p w14:paraId="2F6EA71E" w14:textId="77777777" w:rsidR="009D765B" w:rsidRDefault="00000000">
            <w:pPr>
              <w:widowControl w:val="0"/>
              <w:spacing w:line="240" w:lineRule="auto"/>
              <w:rPr>
                <w:b/>
              </w:rPr>
            </w:pPr>
            <w:proofErr w:type="spellStart"/>
            <w:r>
              <w:rPr>
                <w:b/>
              </w:rPr>
              <w:t>Chrom</w:t>
            </w:r>
            <w:proofErr w:type="spellEnd"/>
          </w:p>
        </w:tc>
        <w:tc>
          <w:tcPr>
            <w:tcW w:w="823" w:type="dxa"/>
            <w:tcBorders>
              <w:top w:val="single" w:sz="8" w:space="0" w:color="000000"/>
              <w:left w:val="single" w:sz="8" w:space="0" w:color="000000"/>
              <w:bottom w:val="single" w:sz="8" w:space="0" w:color="000000"/>
              <w:right w:val="single" w:sz="8" w:space="0" w:color="000000"/>
            </w:tcBorders>
            <w:shd w:val="clear" w:color="auto" w:fill="auto"/>
          </w:tcPr>
          <w:p w14:paraId="430E0430" w14:textId="77777777" w:rsidR="009D765B" w:rsidRDefault="00000000">
            <w:pPr>
              <w:widowControl w:val="0"/>
              <w:spacing w:line="240" w:lineRule="auto"/>
              <w:rPr>
                <w:b/>
              </w:rPr>
            </w:pPr>
            <w:r>
              <w:rPr>
                <w:b/>
              </w:rPr>
              <w:t>Pos</w:t>
            </w:r>
          </w:p>
        </w:tc>
        <w:tc>
          <w:tcPr>
            <w:tcW w:w="660" w:type="dxa"/>
            <w:tcBorders>
              <w:top w:val="single" w:sz="8" w:space="0" w:color="000000"/>
              <w:left w:val="single" w:sz="8" w:space="0" w:color="000000"/>
              <w:bottom w:val="single" w:sz="8" w:space="0" w:color="000000"/>
              <w:right w:val="single" w:sz="8" w:space="0" w:color="000000"/>
            </w:tcBorders>
            <w:shd w:val="clear" w:color="auto" w:fill="auto"/>
          </w:tcPr>
          <w:p w14:paraId="0BC37A8F" w14:textId="77777777" w:rsidR="009D765B" w:rsidRDefault="00000000">
            <w:pPr>
              <w:widowControl w:val="0"/>
              <w:spacing w:line="240" w:lineRule="auto"/>
              <w:rPr>
                <w:b/>
              </w:rPr>
            </w:pPr>
            <w:r>
              <w:rPr>
                <w:b/>
              </w:rPr>
              <w:t>Ref</w:t>
            </w:r>
          </w:p>
        </w:tc>
        <w:tc>
          <w:tcPr>
            <w:tcW w:w="676" w:type="dxa"/>
            <w:tcBorders>
              <w:top w:val="single" w:sz="8" w:space="0" w:color="000000"/>
              <w:left w:val="single" w:sz="8" w:space="0" w:color="000000"/>
              <w:bottom w:val="single" w:sz="8" w:space="0" w:color="000000"/>
              <w:right w:val="single" w:sz="8" w:space="0" w:color="000000"/>
            </w:tcBorders>
            <w:shd w:val="clear" w:color="auto" w:fill="auto"/>
          </w:tcPr>
          <w:p w14:paraId="6541809C" w14:textId="77777777" w:rsidR="009D765B" w:rsidRDefault="00000000">
            <w:pPr>
              <w:widowControl w:val="0"/>
              <w:spacing w:line="240" w:lineRule="auto"/>
              <w:rPr>
                <w:b/>
              </w:rPr>
            </w:pPr>
            <w:r>
              <w:rPr>
                <w:b/>
              </w:rPr>
              <w:t>Alt</w:t>
            </w:r>
          </w:p>
        </w:tc>
        <w:tc>
          <w:tcPr>
            <w:tcW w:w="1726" w:type="dxa"/>
            <w:tcBorders>
              <w:top w:val="single" w:sz="8" w:space="0" w:color="000000"/>
              <w:left w:val="single" w:sz="8" w:space="0" w:color="000000"/>
              <w:bottom w:val="single" w:sz="8" w:space="0" w:color="000000"/>
              <w:right w:val="single" w:sz="8" w:space="0" w:color="000000"/>
            </w:tcBorders>
            <w:shd w:val="clear" w:color="auto" w:fill="auto"/>
          </w:tcPr>
          <w:p w14:paraId="1CEFD783" w14:textId="77777777" w:rsidR="009D765B" w:rsidRDefault="00000000">
            <w:pPr>
              <w:widowControl w:val="0"/>
              <w:spacing w:line="240" w:lineRule="auto"/>
              <w:rPr>
                <w:b/>
              </w:rPr>
            </w:pPr>
            <w:r>
              <w:rPr>
                <w:b/>
              </w:rPr>
              <w:t>Type</w:t>
            </w:r>
          </w:p>
        </w:tc>
        <w:tc>
          <w:tcPr>
            <w:tcW w:w="1312" w:type="dxa"/>
            <w:tcBorders>
              <w:top w:val="single" w:sz="8" w:space="0" w:color="000000"/>
              <w:left w:val="single" w:sz="8" w:space="0" w:color="000000"/>
              <w:bottom w:val="single" w:sz="8" w:space="0" w:color="000000"/>
              <w:right w:val="single" w:sz="8" w:space="0" w:color="000000"/>
            </w:tcBorders>
            <w:shd w:val="clear" w:color="auto" w:fill="auto"/>
          </w:tcPr>
          <w:p w14:paraId="382B7337" w14:textId="77777777" w:rsidR="009D765B" w:rsidRDefault="00000000">
            <w:pPr>
              <w:widowControl w:val="0"/>
              <w:spacing w:line="240" w:lineRule="auto"/>
              <w:rPr>
                <w:b/>
                <w:bCs/>
              </w:rPr>
            </w:pPr>
            <w:r>
              <w:rPr>
                <w:b/>
                <w:bCs/>
              </w:rPr>
              <w:t>Transcript</w:t>
            </w:r>
          </w:p>
        </w:tc>
        <w:tc>
          <w:tcPr>
            <w:tcW w:w="1155" w:type="dxa"/>
            <w:tcBorders>
              <w:top w:val="single" w:sz="8" w:space="0" w:color="000000"/>
              <w:left w:val="single" w:sz="8" w:space="0" w:color="000000"/>
              <w:bottom w:val="single" w:sz="8" w:space="0" w:color="000000"/>
              <w:right w:val="single" w:sz="8" w:space="0" w:color="000000"/>
            </w:tcBorders>
            <w:shd w:val="clear" w:color="auto" w:fill="auto"/>
          </w:tcPr>
          <w:p w14:paraId="75EFC86A" w14:textId="77777777" w:rsidR="009D765B" w:rsidRDefault="00000000">
            <w:pPr>
              <w:widowControl w:val="0"/>
              <w:spacing w:line="240" w:lineRule="auto"/>
              <w:rPr>
                <w:b/>
              </w:rPr>
            </w:pPr>
            <w:r>
              <w:rPr>
                <w:b/>
              </w:rPr>
              <w:t>Protein Location</w:t>
            </w:r>
          </w:p>
        </w:tc>
        <w:tc>
          <w:tcPr>
            <w:tcW w:w="915" w:type="dxa"/>
            <w:tcBorders>
              <w:top w:val="single" w:sz="8" w:space="0" w:color="000000"/>
              <w:left w:val="single" w:sz="8" w:space="0" w:color="000000"/>
              <w:bottom w:val="single" w:sz="8" w:space="0" w:color="000000"/>
              <w:right w:val="single" w:sz="8" w:space="0" w:color="000000"/>
            </w:tcBorders>
            <w:shd w:val="clear" w:color="auto" w:fill="auto"/>
          </w:tcPr>
          <w:p w14:paraId="0AE876A2" w14:textId="77777777" w:rsidR="009D765B" w:rsidRDefault="00000000">
            <w:pPr>
              <w:widowControl w:val="0"/>
              <w:spacing w:line="240" w:lineRule="auto"/>
              <w:rPr>
                <w:b/>
              </w:rPr>
            </w:pPr>
            <w:r>
              <w:rPr>
                <w:b/>
              </w:rPr>
              <w:t>Ref AA</w:t>
            </w:r>
          </w:p>
        </w:tc>
        <w:tc>
          <w:tcPr>
            <w:tcW w:w="1045" w:type="dxa"/>
            <w:tcBorders>
              <w:top w:val="single" w:sz="8" w:space="0" w:color="000000"/>
              <w:left w:val="single" w:sz="8" w:space="0" w:color="000000"/>
              <w:bottom w:val="single" w:sz="8" w:space="0" w:color="000000"/>
              <w:right w:val="single" w:sz="8" w:space="0" w:color="000000"/>
            </w:tcBorders>
            <w:shd w:val="clear" w:color="auto" w:fill="auto"/>
          </w:tcPr>
          <w:p w14:paraId="131BDC87" w14:textId="77777777" w:rsidR="009D765B" w:rsidRDefault="00000000">
            <w:pPr>
              <w:widowControl w:val="0"/>
              <w:spacing w:line="240" w:lineRule="auto"/>
              <w:rPr>
                <w:b/>
              </w:rPr>
            </w:pPr>
            <w:r>
              <w:rPr>
                <w:b/>
              </w:rPr>
              <w:t>Alt AA</w:t>
            </w:r>
          </w:p>
        </w:tc>
      </w:tr>
      <w:tr w:rsidR="009D765B" w14:paraId="7AAB4A35" w14:textId="77777777">
        <w:tc>
          <w:tcPr>
            <w:tcW w:w="1046" w:type="dxa"/>
            <w:tcBorders>
              <w:top w:val="single" w:sz="8" w:space="0" w:color="000000"/>
              <w:left w:val="single" w:sz="8" w:space="0" w:color="000000"/>
              <w:bottom w:val="single" w:sz="8" w:space="0" w:color="000000"/>
              <w:right w:val="single" w:sz="8" w:space="0" w:color="000000"/>
            </w:tcBorders>
            <w:shd w:val="clear" w:color="auto" w:fill="auto"/>
          </w:tcPr>
          <w:p w14:paraId="0F7A94B5" w14:textId="77777777" w:rsidR="009D765B" w:rsidRDefault="00000000">
            <w:pPr>
              <w:widowControl w:val="0"/>
              <w:spacing w:line="240" w:lineRule="auto"/>
              <w:rPr>
                <w:sz w:val="18"/>
                <w:szCs w:val="18"/>
              </w:rPr>
            </w:pPr>
            <w:r>
              <w:rPr>
                <w:sz w:val="18"/>
                <w:szCs w:val="18"/>
              </w:rPr>
              <w:t>1</w:t>
            </w:r>
          </w:p>
        </w:tc>
        <w:tc>
          <w:tcPr>
            <w:tcW w:w="823" w:type="dxa"/>
            <w:tcBorders>
              <w:top w:val="single" w:sz="8" w:space="0" w:color="000000"/>
              <w:left w:val="single" w:sz="8" w:space="0" w:color="000000"/>
              <w:bottom w:val="single" w:sz="8" w:space="0" w:color="000000"/>
              <w:right w:val="single" w:sz="8" w:space="0" w:color="000000"/>
            </w:tcBorders>
            <w:shd w:val="clear" w:color="auto" w:fill="auto"/>
          </w:tcPr>
          <w:p w14:paraId="6CA7A098" w14:textId="77777777" w:rsidR="009D765B" w:rsidRDefault="00000000">
            <w:pPr>
              <w:widowControl w:val="0"/>
              <w:spacing w:line="240" w:lineRule="auto"/>
              <w:rPr>
                <w:sz w:val="18"/>
                <w:szCs w:val="18"/>
              </w:rPr>
            </w:pPr>
            <w:r>
              <w:rPr>
                <w:sz w:val="18"/>
                <w:szCs w:val="18"/>
              </w:rPr>
              <w:t>3654</w:t>
            </w:r>
          </w:p>
        </w:tc>
        <w:tc>
          <w:tcPr>
            <w:tcW w:w="660" w:type="dxa"/>
            <w:tcBorders>
              <w:top w:val="single" w:sz="8" w:space="0" w:color="000000"/>
              <w:left w:val="single" w:sz="8" w:space="0" w:color="000000"/>
              <w:bottom w:val="single" w:sz="8" w:space="0" w:color="000000"/>
              <w:right w:val="single" w:sz="8" w:space="0" w:color="000000"/>
            </w:tcBorders>
            <w:shd w:val="clear" w:color="auto" w:fill="auto"/>
          </w:tcPr>
          <w:p w14:paraId="75C8D3F0" w14:textId="77777777" w:rsidR="009D765B" w:rsidRDefault="00000000">
            <w:pPr>
              <w:widowControl w:val="0"/>
              <w:spacing w:line="240" w:lineRule="auto"/>
              <w:rPr>
                <w:sz w:val="18"/>
                <w:szCs w:val="18"/>
              </w:rPr>
            </w:pPr>
            <w:r>
              <w:rPr>
                <w:sz w:val="18"/>
                <w:szCs w:val="18"/>
              </w:rPr>
              <w:t>A</w:t>
            </w:r>
          </w:p>
        </w:tc>
        <w:tc>
          <w:tcPr>
            <w:tcW w:w="676" w:type="dxa"/>
            <w:tcBorders>
              <w:top w:val="single" w:sz="8" w:space="0" w:color="000000"/>
              <w:left w:val="single" w:sz="8" w:space="0" w:color="000000"/>
              <w:bottom w:val="single" w:sz="8" w:space="0" w:color="000000"/>
              <w:right w:val="single" w:sz="8" w:space="0" w:color="000000"/>
            </w:tcBorders>
            <w:shd w:val="clear" w:color="auto" w:fill="auto"/>
          </w:tcPr>
          <w:p w14:paraId="34778D9B" w14:textId="77777777" w:rsidR="009D765B" w:rsidRDefault="00000000">
            <w:pPr>
              <w:widowControl w:val="0"/>
              <w:spacing w:line="240" w:lineRule="auto"/>
              <w:rPr>
                <w:sz w:val="18"/>
                <w:szCs w:val="18"/>
              </w:rPr>
            </w:pPr>
            <w:r>
              <w:rPr>
                <w:sz w:val="18"/>
                <w:szCs w:val="18"/>
              </w:rPr>
              <w:t>T</w:t>
            </w:r>
          </w:p>
        </w:tc>
        <w:tc>
          <w:tcPr>
            <w:tcW w:w="1726" w:type="dxa"/>
            <w:tcBorders>
              <w:top w:val="single" w:sz="8" w:space="0" w:color="000000"/>
              <w:left w:val="single" w:sz="8" w:space="0" w:color="000000"/>
              <w:bottom w:val="single" w:sz="8" w:space="0" w:color="000000"/>
              <w:right w:val="single" w:sz="8" w:space="0" w:color="000000"/>
            </w:tcBorders>
            <w:shd w:val="clear" w:color="auto" w:fill="auto"/>
          </w:tcPr>
          <w:p w14:paraId="6980510B" w14:textId="77777777" w:rsidR="009D765B" w:rsidRDefault="00000000">
            <w:pPr>
              <w:widowControl w:val="0"/>
              <w:spacing w:line="240" w:lineRule="auto"/>
              <w:rPr>
                <w:sz w:val="18"/>
                <w:szCs w:val="18"/>
              </w:rPr>
            </w:pPr>
            <w:r>
              <w:rPr>
                <w:sz w:val="18"/>
                <w:szCs w:val="18"/>
              </w:rPr>
              <w:t>Non-coding</w:t>
            </w:r>
          </w:p>
        </w:tc>
        <w:tc>
          <w:tcPr>
            <w:tcW w:w="1312" w:type="dxa"/>
            <w:tcBorders>
              <w:top w:val="single" w:sz="8" w:space="0" w:color="000000"/>
              <w:left w:val="single" w:sz="8" w:space="0" w:color="000000"/>
              <w:bottom w:val="single" w:sz="8" w:space="0" w:color="000000"/>
              <w:right w:val="single" w:sz="8" w:space="0" w:color="000000"/>
            </w:tcBorders>
            <w:shd w:val="clear" w:color="auto" w:fill="auto"/>
          </w:tcPr>
          <w:p w14:paraId="7AB1F5C0" w14:textId="77777777" w:rsidR="009D765B" w:rsidRDefault="00000000">
            <w:pPr>
              <w:widowControl w:val="0"/>
              <w:spacing w:line="240" w:lineRule="auto"/>
              <w:rPr>
                <w:sz w:val="18"/>
                <w:szCs w:val="18"/>
              </w:rPr>
            </w:pPr>
            <w:r>
              <w:rPr>
                <w:sz w:val="18"/>
                <w:szCs w:val="18"/>
              </w:rPr>
              <w:t>NA</w:t>
            </w:r>
          </w:p>
        </w:tc>
        <w:tc>
          <w:tcPr>
            <w:tcW w:w="1155" w:type="dxa"/>
            <w:tcBorders>
              <w:top w:val="single" w:sz="8" w:space="0" w:color="000000"/>
              <w:left w:val="single" w:sz="8" w:space="0" w:color="000000"/>
              <w:bottom w:val="single" w:sz="8" w:space="0" w:color="000000"/>
              <w:right w:val="single" w:sz="8" w:space="0" w:color="000000"/>
            </w:tcBorders>
            <w:shd w:val="clear" w:color="auto" w:fill="auto"/>
          </w:tcPr>
          <w:p w14:paraId="182DB007" w14:textId="77777777" w:rsidR="009D765B" w:rsidRDefault="00000000">
            <w:pPr>
              <w:widowControl w:val="0"/>
              <w:spacing w:line="240" w:lineRule="auto"/>
              <w:rPr>
                <w:sz w:val="18"/>
                <w:szCs w:val="18"/>
              </w:rPr>
            </w:pPr>
            <w:r>
              <w:rPr>
                <w:sz w:val="18"/>
                <w:szCs w:val="18"/>
              </w:rPr>
              <w:t>NA</w:t>
            </w:r>
          </w:p>
        </w:tc>
        <w:tc>
          <w:tcPr>
            <w:tcW w:w="915" w:type="dxa"/>
            <w:tcBorders>
              <w:top w:val="single" w:sz="8" w:space="0" w:color="000000"/>
              <w:left w:val="single" w:sz="8" w:space="0" w:color="000000"/>
              <w:bottom w:val="single" w:sz="8" w:space="0" w:color="000000"/>
              <w:right w:val="single" w:sz="8" w:space="0" w:color="000000"/>
            </w:tcBorders>
            <w:shd w:val="clear" w:color="auto" w:fill="auto"/>
          </w:tcPr>
          <w:p w14:paraId="2BC6B7F6" w14:textId="77777777" w:rsidR="009D765B" w:rsidRDefault="00000000">
            <w:pPr>
              <w:widowControl w:val="0"/>
              <w:spacing w:line="240" w:lineRule="auto"/>
              <w:rPr>
                <w:sz w:val="18"/>
                <w:szCs w:val="18"/>
              </w:rPr>
            </w:pPr>
            <w:r>
              <w:rPr>
                <w:sz w:val="18"/>
                <w:szCs w:val="18"/>
              </w:rPr>
              <w:t>NA</w:t>
            </w:r>
          </w:p>
        </w:tc>
        <w:tc>
          <w:tcPr>
            <w:tcW w:w="1045" w:type="dxa"/>
            <w:tcBorders>
              <w:top w:val="single" w:sz="8" w:space="0" w:color="000000"/>
              <w:left w:val="single" w:sz="8" w:space="0" w:color="000000"/>
              <w:bottom w:val="single" w:sz="8" w:space="0" w:color="000000"/>
              <w:right w:val="single" w:sz="8" w:space="0" w:color="000000"/>
            </w:tcBorders>
            <w:shd w:val="clear" w:color="auto" w:fill="auto"/>
          </w:tcPr>
          <w:p w14:paraId="018C33C9" w14:textId="77777777" w:rsidR="009D765B" w:rsidRDefault="00000000">
            <w:pPr>
              <w:widowControl w:val="0"/>
              <w:spacing w:line="240" w:lineRule="auto"/>
              <w:rPr>
                <w:sz w:val="18"/>
                <w:szCs w:val="18"/>
              </w:rPr>
            </w:pPr>
            <w:r>
              <w:rPr>
                <w:sz w:val="18"/>
                <w:szCs w:val="18"/>
              </w:rPr>
              <w:t>NA</w:t>
            </w:r>
          </w:p>
        </w:tc>
      </w:tr>
      <w:tr w:rsidR="009D765B" w14:paraId="06CAB053" w14:textId="77777777">
        <w:tc>
          <w:tcPr>
            <w:tcW w:w="1046" w:type="dxa"/>
            <w:tcBorders>
              <w:top w:val="single" w:sz="8" w:space="0" w:color="000000"/>
              <w:left w:val="single" w:sz="8" w:space="0" w:color="000000"/>
              <w:bottom w:val="single" w:sz="8" w:space="0" w:color="000000"/>
              <w:right w:val="single" w:sz="8" w:space="0" w:color="000000"/>
            </w:tcBorders>
            <w:shd w:val="clear" w:color="auto" w:fill="auto"/>
          </w:tcPr>
          <w:p w14:paraId="184AC932" w14:textId="77777777" w:rsidR="009D765B" w:rsidRDefault="00000000">
            <w:pPr>
              <w:widowControl w:val="0"/>
              <w:spacing w:line="240" w:lineRule="auto"/>
              <w:rPr>
                <w:sz w:val="18"/>
                <w:szCs w:val="18"/>
              </w:rPr>
            </w:pPr>
            <w:r>
              <w:rPr>
                <w:sz w:val="18"/>
                <w:szCs w:val="18"/>
              </w:rPr>
              <w:t>3</w:t>
            </w:r>
          </w:p>
        </w:tc>
        <w:tc>
          <w:tcPr>
            <w:tcW w:w="823" w:type="dxa"/>
            <w:tcBorders>
              <w:top w:val="single" w:sz="8" w:space="0" w:color="000000"/>
              <w:left w:val="single" w:sz="8" w:space="0" w:color="000000"/>
              <w:bottom w:val="single" w:sz="8" w:space="0" w:color="000000"/>
              <w:right w:val="single" w:sz="8" w:space="0" w:color="000000"/>
            </w:tcBorders>
            <w:shd w:val="clear" w:color="auto" w:fill="auto"/>
          </w:tcPr>
          <w:p w14:paraId="08153E70" w14:textId="77777777" w:rsidR="009D765B" w:rsidRDefault="00000000">
            <w:pPr>
              <w:widowControl w:val="0"/>
              <w:spacing w:line="240" w:lineRule="auto"/>
              <w:rPr>
                <w:sz w:val="18"/>
                <w:szCs w:val="18"/>
              </w:rPr>
            </w:pPr>
            <w:r>
              <w:rPr>
                <w:sz w:val="18"/>
                <w:szCs w:val="18"/>
              </w:rPr>
              <w:t>7839</w:t>
            </w:r>
          </w:p>
        </w:tc>
        <w:tc>
          <w:tcPr>
            <w:tcW w:w="660" w:type="dxa"/>
            <w:tcBorders>
              <w:top w:val="single" w:sz="8" w:space="0" w:color="000000"/>
              <w:left w:val="single" w:sz="8" w:space="0" w:color="000000"/>
              <w:bottom w:val="single" w:sz="8" w:space="0" w:color="000000"/>
              <w:right w:val="single" w:sz="8" w:space="0" w:color="000000"/>
            </w:tcBorders>
            <w:shd w:val="clear" w:color="auto" w:fill="auto"/>
          </w:tcPr>
          <w:p w14:paraId="3208F5CD" w14:textId="77777777" w:rsidR="009D765B" w:rsidRDefault="00000000">
            <w:pPr>
              <w:widowControl w:val="0"/>
              <w:spacing w:line="240" w:lineRule="auto"/>
              <w:rPr>
                <w:sz w:val="18"/>
                <w:szCs w:val="18"/>
              </w:rPr>
            </w:pPr>
            <w:r>
              <w:rPr>
                <w:sz w:val="18"/>
                <w:szCs w:val="18"/>
              </w:rPr>
              <w:t>G</w:t>
            </w:r>
          </w:p>
        </w:tc>
        <w:tc>
          <w:tcPr>
            <w:tcW w:w="676" w:type="dxa"/>
            <w:tcBorders>
              <w:top w:val="single" w:sz="8" w:space="0" w:color="000000"/>
              <w:left w:val="single" w:sz="8" w:space="0" w:color="000000"/>
              <w:bottom w:val="single" w:sz="8" w:space="0" w:color="000000"/>
              <w:right w:val="single" w:sz="8" w:space="0" w:color="000000"/>
            </w:tcBorders>
            <w:shd w:val="clear" w:color="auto" w:fill="auto"/>
          </w:tcPr>
          <w:p w14:paraId="1CCA8C45" w14:textId="77777777" w:rsidR="009D765B" w:rsidRDefault="00000000">
            <w:pPr>
              <w:widowControl w:val="0"/>
              <w:spacing w:line="240" w:lineRule="auto"/>
              <w:rPr>
                <w:sz w:val="18"/>
                <w:szCs w:val="18"/>
              </w:rPr>
            </w:pPr>
            <w:r>
              <w:rPr>
                <w:sz w:val="18"/>
                <w:szCs w:val="18"/>
              </w:rPr>
              <w:t>A</w:t>
            </w:r>
          </w:p>
        </w:tc>
        <w:tc>
          <w:tcPr>
            <w:tcW w:w="1726" w:type="dxa"/>
            <w:tcBorders>
              <w:top w:val="single" w:sz="8" w:space="0" w:color="000000"/>
              <w:left w:val="single" w:sz="8" w:space="0" w:color="000000"/>
              <w:bottom w:val="single" w:sz="8" w:space="0" w:color="000000"/>
              <w:right w:val="single" w:sz="8" w:space="0" w:color="000000"/>
            </w:tcBorders>
            <w:shd w:val="clear" w:color="auto" w:fill="auto"/>
          </w:tcPr>
          <w:p w14:paraId="217401E5" w14:textId="77777777" w:rsidR="009D765B" w:rsidRDefault="00000000">
            <w:pPr>
              <w:widowControl w:val="0"/>
              <w:spacing w:line="240" w:lineRule="auto"/>
              <w:rPr>
                <w:sz w:val="18"/>
                <w:szCs w:val="18"/>
              </w:rPr>
            </w:pPr>
            <w:r>
              <w:rPr>
                <w:sz w:val="18"/>
                <w:szCs w:val="18"/>
              </w:rPr>
              <w:t>Synonymous</w:t>
            </w:r>
          </w:p>
        </w:tc>
        <w:tc>
          <w:tcPr>
            <w:tcW w:w="1312" w:type="dxa"/>
            <w:tcBorders>
              <w:top w:val="single" w:sz="8" w:space="0" w:color="000000"/>
              <w:left w:val="single" w:sz="8" w:space="0" w:color="000000"/>
              <w:bottom w:val="single" w:sz="8" w:space="0" w:color="000000"/>
              <w:right w:val="single" w:sz="8" w:space="0" w:color="000000"/>
            </w:tcBorders>
            <w:shd w:val="clear" w:color="auto" w:fill="auto"/>
          </w:tcPr>
          <w:p w14:paraId="7A7964F6" w14:textId="77777777" w:rsidR="009D765B" w:rsidRDefault="00000000">
            <w:pPr>
              <w:widowControl w:val="0"/>
              <w:spacing w:line="240" w:lineRule="auto"/>
              <w:rPr>
                <w:sz w:val="18"/>
                <w:szCs w:val="18"/>
              </w:rPr>
            </w:pPr>
            <w:proofErr w:type="spellStart"/>
            <w:r>
              <w:rPr>
                <w:sz w:val="18"/>
                <w:szCs w:val="18"/>
              </w:rPr>
              <w:t>transcript_id</w:t>
            </w:r>
            <w:proofErr w:type="spellEnd"/>
          </w:p>
        </w:tc>
        <w:tc>
          <w:tcPr>
            <w:tcW w:w="1155" w:type="dxa"/>
            <w:tcBorders>
              <w:top w:val="single" w:sz="8" w:space="0" w:color="000000"/>
              <w:left w:val="single" w:sz="8" w:space="0" w:color="000000"/>
              <w:bottom w:val="single" w:sz="8" w:space="0" w:color="000000"/>
              <w:right w:val="single" w:sz="8" w:space="0" w:color="000000"/>
            </w:tcBorders>
            <w:shd w:val="clear" w:color="auto" w:fill="auto"/>
          </w:tcPr>
          <w:p w14:paraId="1E23291B" w14:textId="77777777" w:rsidR="009D765B" w:rsidRDefault="00000000">
            <w:pPr>
              <w:widowControl w:val="0"/>
              <w:spacing w:line="240" w:lineRule="auto"/>
              <w:rPr>
                <w:sz w:val="18"/>
                <w:szCs w:val="18"/>
              </w:rPr>
            </w:pPr>
            <w:r>
              <w:rPr>
                <w:sz w:val="18"/>
                <w:szCs w:val="18"/>
              </w:rPr>
              <w:t>24</w:t>
            </w:r>
          </w:p>
        </w:tc>
        <w:tc>
          <w:tcPr>
            <w:tcW w:w="915" w:type="dxa"/>
            <w:tcBorders>
              <w:top w:val="single" w:sz="8" w:space="0" w:color="000000"/>
              <w:left w:val="single" w:sz="8" w:space="0" w:color="000000"/>
              <w:bottom w:val="single" w:sz="8" w:space="0" w:color="000000"/>
              <w:right w:val="single" w:sz="8" w:space="0" w:color="000000"/>
            </w:tcBorders>
            <w:shd w:val="clear" w:color="auto" w:fill="auto"/>
          </w:tcPr>
          <w:p w14:paraId="45ECAE79" w14:textId="77777777" w:rsidR="009D765B" w:rsidRDefault="00000000">
            <w:pPr>
              <w:widowControl w:val="0"/>
              <w:spacing w:line="240" w:lineRule="auto"/>
              <w:rPr>
                <w:sz w:val="18"/>
                <w:szCs w:val="18"/>
              </w:rPr>
            </w:pPr>
            <w:r>
              <w:rPr>
                <w:sz w:val="18"/>
                <w:szCs w:val="18"/>
              </w:rPr>
              <w:t>H</w:t>
            </w:r>
          </w:p>
        </w:tc>
        <w:tc>
          <w:tcPr>
            <w:tcW w:w="1045" w:type="dxa"/>
            <w:tcBorders>
              <w:top w:val="single" w:sz="8" w:space="0" w:color="000000"/>
              <w:left w:val="single" w:sz="8" w:space="0" w:color="000000"/>
              <w:bottom w:val="single" w:sz="8" w:space="0" w:color="000000"/>
              <w:right w:val="single" w:sz="8" w:space="0" w:color="000000"/>
            </w:tcBorders>
            <w:shd w:val="clear" w:color="auto" w:fill="auto"/>
          </w:tcPr>
          <w:p w14:paraId="23EE449B" w14:textId="77777777" w:rsidR="009D765B" w:rsidRDefault="00000000">
            <w:pPr>
              <w:widowControl w:val="0"/>
              <w:spacing w:line="240" w:lineRule="auto"/>
              <w:rPr>
                <w:sz w:val="18"/>
                <w:szCs w:val="18"/>
              </w:rPr>
            </w:pPr>
            <w:r>
              <w:rPr>
                <w:sz w:val="18"/>
                <w:szCs w:val="18"/>
              </w:rPr>
              <w:t>NA</w:t>
            </w:r>
          </w:p>
        </w:tc>
      </w:tr>
      <w:tr w:rsidR="009D765B" w14:paraId="66BF44A6" w14:textId="77777777">
        <w:tc>
          <w:tcPr>
            <w:tcW w:w="1046" w:type="dxa"/>
            <w:tcBorders>
              <w:top w:val="single" w:sz="8" w:space="0" w:color="000000"/>
              <w:left w:val="single" w:sz="8" w:space="0" w:color="000000"/>
              <w:bottom w:val="single" w:sz="8" w:space="0" w:color="000000"/>
              <w:right w:val="single" w:sz="8" w:space="0" w:color="000000"/>
            </w:tcBorders>
            <w:shd w:val="clear" w:color="auto" w:fill="auto"/>
          </w:tcPr>
          <w:p w14:paraId="28DB149B" w14:textId="77777777" w:rsidR="009D765B" w:rsidRDefault="00000000">
            <w:pPr>
              <w:widowControl w:val="0"/>
              <w:spacing w:line="240" w:lineRule="auto"/>
              <w:rPr>
                <w:sz w:val="18"/>
                <w:szCs w:val="18"/>
              </w:rPr>
            </w:pPr>
            <w:r>
              <w:rPr>
                <w:sz w:val="18"/>
                <w:szCs w:val="18"/>
              </w:rPr>
              <w:t>5</w:t>
            </w:r>
          </w:p>
        </w:tc>
        <w:tc>
          <w:tcPr>
            <w:tcW w:w="823" w:type="dxa"/>
            <w:tcBorders>
              <w:top w:val="single" w:sz="8" w:space="0" w:color="000000"/>
              <w:left w:val="single" w:sz="8" w:space="0" w:color="000000"/>
              <w:bottom w:val="single" w:sz="8" w:space="0" w:color="000000"/>
              <w:right w:val="single" w:sz="8" w:space="0" w:color="000000"/>
            </w:tcBorders>
            <w:shd w:val="clear" w:color="auto" w:fill="auto"/>
          </w:tcPr>
          <w:p w14:paraId="77B2377A" w14:textId="77777777" w:rsidR="009D765B" w:rsidRDefault="00000000">
            <w:pPr>
              <w:widowControl w:val="0"/>
              <w:spacing w:line="240" w:lineRule="auto"/>
              <w:rPr>
                <w:sz w:val="18"/>
                <w:szCs w:val="18"/>
              </w:rPr>
            </w:pPr>
            <w:r>
              <w:rPr>
                <w:sz w:val="18"/>
                <w:szCs w:val="18"/>
              </w:rPr>
              <w:t>99765</w:t>
            </w:r>
          </w:p>
        </w:tc>
        <w:tc>
          <w:tcPr>
            <w:tcW w:w="660" w:type="dxa"/>
            <w:tcBorders>
              <w:top w:val="single" w:sz="8" w:space="0" w:color="000000"/>
              <w:left w:val="single" w:sz="8" w:space="0" w:color="000000"/>
              <w:bottom w:val="single" w:sz="8" w:space="0" w:color="000000"/>
              <w:right w:val="single" w:sz="8" w:space="0" w:color="000000"/>
            </w:tcBorders>
            <w:shd w:val="clear" w:color="auto" w:fill="auto"/>
          </w:tcPr>
          <w:p w14:paraId="0B0733DE" w14:textId="77777777" w:rsidR="009D765B" w:rsidRDefault="00000000">
            <w:pPr>
              <w:widowControl w:val="0"/>
              <w:spacing w:line="240" w:lineRule="auto"/>
              <w:rPr>
                <w:sz w:val="18"/>
                <w:szCs w:val="18"/>
              </w:rPr>
            </w:pPr>
            <w:r>
              <w:rPr>
                <w:sz w:val="18"/>
                <w:szCs w:val="18"/>
              </w:rPr>
              <w:t>C</w:t>
            </w:r>
          </w:p>
        </w:tc>
        <w:tc>
          <w:tcPr>
            <w:tcW w:w="676" w:type="dxa"/>
            <w:tcBorders>
              <w:top w:val="single" w:sz="8" w:space="0" w:color="000000"/>
              <w:left w:val="single" w:sz="8" w:space="0" w:color="000000"/>
              <w:bottom w:val="single" w:sz="8" w:space="0" w:color="000000"/>
              <w:right w:val="single" w:sz="8" w:space="0" w:color="000000"/>
            </w:tcBorders>
            <w:shd w:val="clear" w:color="auto" w:fill="auto"/>
          </w:tcPr>
          <w:p w14:paraId="2E5D7888" w14:textId="77777777" w:rsidR="009D765B" w:rsidRDefault="00000000">
            <w:pPr>
              <w:widowControl w:val="0"/>
              <w:spacing w:line="240" w:lineRule="auto"/>
              <w:rPr>
                <w:sz w:val="18"/>
                <w:szCs w:val="18"/>
              </w:rPr>
            </w:pPr>
            <w:r>
              <w:rPr>
                <w:sz w:val="18"/>
                <w:szCs w:val="18"/>
              </w:rPr>
              <w:t>A</w:t>
            </w:r>
          </w:p>
        </w:tc>
        <w:tc>
          <w:tcPr>
            <w:tcW w:w="1726" w:type="dxa"/>
            <w:tcBorders>
              <w:top w:val="single" w:sz="8" w:space="0" w:color="000000"/>
              <w:left w:val="single" w:sz="8" w:space="0" w:color="000000"/>
              <w:bottom w:val="single" w:sz="8" w:space="0" w:color="000000"/>
              <w:right w:val="single" w:sz="8" w:space="0" w:color="000000"/>
            </w:tcBorders>
            <w:shd w:val="clear" w:color="auto" w:fill="auto"/>
          </w:tcPr>
          <w:p w14:paraId="52E5CBAD" w14:textId="77777777" w:rsidR="009D765B" w:rsidRDefault="00000000">
            <w:pPr>
              <w:widowControl w:val="0"/>
              <w:spacing w:line="240" w:lineRule="auto"/>
              <w:rPr>
                <w:sz w:val="18"/>
                <w:szCs w:val="18"/>
              </w:rPr>
            </w:pPr>
            <w:r>
              <w:rPr>
                <w:sz w:val="18"/>
                <w:szCs w:val="18"/>
              </w:rPr>
              <w:t>Non-synonymous</w:t>
            </w:r>
          </w:p>
        </w:tc>
        <w:tc>
          <w:tcPr>
            <w:tcW w:w="1312" w:type="dxa"/>
            <w:tcBorders>
              <w:top w:val="single" w:sz="8" w:space="0" w:color="000000"/>
              <w:left w:val="single" w:sz="8" w:space="0" w:color="000000"/>
              <w:bottom w:val="single" w:sz="8" w:space="0" w:color="000000"/>
              <w:right w:val="single" w:sz="8" w:space="0" w:color="000000"/>
            </w:tcBorders>
            <w:shd w:val="clear" w:color="auto" w:fill="auto"/>
          </w:tcPr>
          <w:p w14:paraId="54C3969F" w14:textId="77777777" w:rsidR="009D765B" w:rsidRDefault="00000000">
            <w:pPr>
              <w:widowControl w:val="0"/>
              <w:spacing w:line="240" w:lineRule="auto"/>
              <w:rPr>
                <w:sz w:val="18"/>
                <w:szCs w:val="18"/>
              </w:rPr>
            </w:pPr>
            <w:proofErr w:type="spellStart"/>
            <w:r>
              <w:rPr>
                <w:sz w:val="18"/>
                <w:szCs w:val="18"/>
              </w:rPr>
              <w:t>transcript_id</w:t>
            </w:r>
            <w:proofErr w:type="spellEnd"/>
          </w:p>
        </w:tc>
        <w:tc>
          <w:tcPr>
            <w:tcW w:w="1155" w:type="dxa"/>
            <w:tcBorders>
              <w:top w:val="single" w:sz="8" w:space="0" w:color="000000"/>
              <w:left w:val="single" w:sz="8" w:space="0" w:color="000000"/>
              <w:bottom w:val="single" w:sz="8" w:space="0" w:color="000000"/>
              <w:right w:val="single" w:sz="8" w:space="0" w:color="000000"/>
            </w:tcBorders>
            <w:shd w:val="clear" w:color="auto" w:fill="auto"/>
          </w:tcPr>
          <w:p w14:paraId="6E762561" w14:textId="77777777" w:rsidR="009D765B" w:rsidRDefault="00000000">
            <w:pPr>
              <w:widowControl w:val="0"/>
              <w:spacing w:line="240" w:lineRule="auto"/>
              <w:rPr>
                <w:sz w:val="18"/>
                <w:szCs w:val="18"/>
              </w:rPr>
            </w:pPr>
            <w:r>
              <w:rPr>
                <w:sz w:val="18"/>
                <w:szCs w:val="18"/>
              </w:rPr>
              <w:t>146</w:t>
            </w:r>
          </w:p>
        </w:tc>
        <w:tc>
          <w:tcPr>
            <w:tcW w:w="915" w:type="dxa"/>
            <w:tcBorders>
              <w:top w:val="single" w:sz="8" w:space="0" w:color="000000"/>
              <w:left w:val="single" w:sz="8" w:space="0" w:color="000000"/>
              <w:bottom w:val="single" w:sz="8" w:space="0" w:color="000000"/>
              <w:right w:val="single" w:sz="8" w:space="0" w:color="000000"/>
            </w:tcBorders>
            <w:shd w:val="clear" w:color="auto" w:fill="auto"/>
          </w:tcPr>
          <w:p w14:paraId="4584EF5A" w14:textId="77777777" w:rsidR="009D765B" w:rsidRDefault="00000000">
            <w:pPr>
              <w:widowControl w:val="0"/>
              <w:spacing w:line="240" w:lineRule="auto"/>
              <w:rPr>
                <w:sz w:val="18"/>
                <w:szCs w:val="18"/>
              </w:rPr>
            </w:pPr>
            <w:r>
              <w:rPr>
                <w:sz w:val="18"/>
                <w:szCs w:val="18"/>
              </w:rPr>
              <w:t>V</w:t>
            </w:r>
          </w:p>
        </w:tc>
        <w:tc>
          <w:tcPr>
            <w:tcW w:w="1045" w:type="dxa"/>
            <w:tcBorders>
              <w:top w:val="single" w:sz="8" w:space="0" w:color="000000"/>
              <w:left w:val="single" w:sz="8" w:space="0" w:color="000000"/>
              <w:bottom w:val="single" w:sz="8" w:space="0" w:color="000000"/>
              <w:right w:val="single" w:sz="8" w:space="0" w:color="000000"/>
            </w:tcBorders>
            <w:shd w:val="clear" w:color="auto" w:fill="auto"/>
          </w:tcPr>
          <w:p w14:paraId="17DF25F1" w14:textId="77777777" w:rsidR="009D765B" w:rsidRDefault="00000000">
            <w:pPr>
              <w:widowControl w:val="0"/>
              <w:spacing w:line="240" w:lineRule="auto"/>
              <w:rPr>
                <w:sz w:val="18"/>
                <w:szCs w:val="18"/>
              </w:rPr>
            </w:pPr>
            <w:r>
              <w:rPr>
                <w:sz w:val="18"/>
                <w:szCs w:val="18"/>
              </w:rPr>
              <w:t>L</w:t>
            </w:r>
          </w:p>
        </w:tc>
      </w:tr>
    </w:tbl>
    <w:p w14:paraId="52B973B0" w14:textId="77777777" w:rsidR="009D765B" w:rsidRDefault="009D765B"/>
    <w:p w14:paraId="2F98098B" w14:textId="77777777" w:rsidR="009D765B" w:rsidRDefault="009D765B">
      <w:pPr>
        <w:rPr>
          <w:b/>
        </w:rPr>
      </w:pPr>
    </w:p>
    <w:p w14:paraId="76B2F4D5" w14:textId="77777777" w:rsidR="009D765B" w:rsidRDefault="00000000">
      <w:r>
        <w:t xml:space="preserve">You should write “good code” in the sense of what was discussed in the BIOL4292 Programming and Databases course. Your code should be correct, </w:t>
      </w:r>
      <w:proofErr w:type="gramStart"/>
      <w:r>
        <w:t>efficient</w:t>
      </w:r>
      <w:proofErr w:type="gramEnd"/>
      <w:r>
        <w:t xml:space="preserve"> and maintainable with descriptive variables, consistent formatting, good spacing and useful comments.</w:t>
      </w:r>
    </w:p>
    <w:p w14:paraId="4A677954" w14:textId="77777777" w:rsidR="009D765B" w:rsidRDefault="009D765B"/>
    <w:p w14:paraId="7EA65F5B" w14:textId="77777777" w:rsidR="009D765B" w:rsidRDefault="00000000">
      <w:r>
        <w:t>Additionally, your code should catch any errors and handle them appropriately.</w:t>
      </w:r>
    </w:p>
    <w:p w14:paraId="4FA53013" w14:textId="77777777" w:rsidR="009D765B" w:rsidRDefault="009D765B"/>
    <w:p w14:paraId="0F323939" w14:textId="77777777" w:rsidR="009D765B" w:rsidRDefault="00000000">
      <w:r>
        <w:t xml:space="preserve">It is possible to implement this code using the libraries we have explored in this course and base Python, however if you </w:t>
      </w:r>
      <w:proofErr w:type="gramStart"/>
      <w:r>
        <w:t>have a preference for</w:t>
      </w:r>
      <w:proofErr w:type="gramEnd"/>
      <w:r>
        <w:t xml:space="preserve"> other libraries, you are free to use them.</w:t>
      </w:r>
    </w:p>
    <w:p w14:paraId="14C9FDE7" w14:textId="77777777" w:rsidR="009D765B" w:rsidRDefault="009D765B"/>
    <w:p w14:paraId="241E3141" w14:textId="77777777" w:rsidR="009D765B" w:rsidRDefault="00000000">
      <w:r>
        <w:t>Please remember the plagiarism rules - you cannot look at anybody else's code or show your own code to anybody else. You also cannot cut and paste code that you find externally (</w:t>
      </w:r>
      <w:proofErr w:type="gramStart"/>
      <w:r>
        <w:t>e.g.</w:t>
      </w:r>
      <w:proofErr w:type="gramEnd"/>
      <w:r>
        <w:t xml:space="preserve"> on websites) or directly use model code from lab sessions. Your submission will be checked for similarities with other code.</w:t>
      </w:r>
    </w:p>
    <w:p w14:paraId="35545624" w14:textId="77777777" w:rsidR="009D765B" w:rsidRDefault="009D765B"/>
    <w:p w14:paraId="7F798083" w14:textId="77777777" w:rsidR="009D765B" w:rsidRDefault="009D765B"/>
    <w:p w14:paraId="73440ED5" w14:textId="77777777" w:rsidR="009D765B" w:rsidRDefault="00000000">
      <w:pPr>
        <w:rPr>
          <w:b/>
        </w:rPr>
      </w:pPr>
      <w:r>
        <w:rPr>
          <w:b/>
        </w:rPr>
        <w:t>Report - 20%</w:t>
      </w:r>
    </w:p>
    <w:p w14:paraId="14F9FB4A" w14:textId="77777777" w:rsidR="009D765B" w:rsidRDefault="009D765B">
      <w:pPr>
        <w:rPr>
          <w:b/>
        </w:rPr>
      </w:pPr>
    </w:p>
    <w:p w14:paraId="552A0DBD" w14:textId="77777777" w:rsidR="009D765B" w:rsidRDefault="00000000">
      <w:r>
        <w:t>The report should be a maximum of 1000 words and should contain documentation for your script. The documentation should contain the following:</w:t>
      </w:r>
    </w:p>
    <w:p w14:paraId="495DECEB" w14:textId="77777777" w:rsidR="009D765B" w:rsidRDefault="00000000">
      <w:pPr>
        <w:numPr>
          <w:ilvl w:val="0"/>
          <w:numId w:val="2"/>
        </w:numPr>
      </w:pPr>
      <w:r>
        <w:t>A description of how to run your script.</w:t>
      </w:r>
    </w:p>
    <w:p w14:paraId="3356C45F" w14:textId="77777777" w:rsidR="009D765B" w:rsidRDefault="00000000">
      <w:pPr>
        <w:numPr>
          <w:ilvl w:val="0"/>
          <w:numId w:val="2"/>
        </w:numPr>
      </w:pPr>
      <w:r>
        <w:t>A description of the input files required and their formats.</w:t>
      </w:r>
    </w:p>
    <w:p w14:paraId="22B8318D" w14:textId="77777777" w:rsidR="009D765B" w:rsidRDefault="00000000">
      <w:pPr>
        <w:numPr>
          <w:ilvl w:val="0"/>
          <w:numId w:val="2"/>
        </w:numPr>
      </w:pPr>
      <w:r>
        <w:t>A brief written description of how your script works</w:t>
      </w:r>
    </w:p>
    <w:p w14:paraId="0F51BB2D" w14:textId="77777777" w:rsidR="009D765B" w:rsidRDefault="00000000">
      <w:pPr>
        <w:numPr>
          <w:ilvl w:val="0"/>
          <w:numId w:val="2"/>
        </w:numPr>
      </w:pPr>
      <w:r>
        <w:t>A description of the output files and an explanation of their contents.</w:t>
      </w:r>
    </w:p>
    <w:p w14:paraId="4D8675BA" w14:textId="77777777" w:rsidR="009D765B" w:rsidRDefault="00000000">
      <w:pPr>
        <w:numPr>
          <w:ilvl w:val="0"/>
          <w:numId w:val="2"/>
        </w:numPr>
      </w:pPr>
      <w:r>
        <w:t xml:space="preserve">A description of any problems you’ve identified in the </w:t>
      </w:r>
      <w:proofErr w:type="gramStart"/>
      <w:r>
        <w:t xml:space="preserve">script </w:t>
      </w:r>
      <w:ins w:id="0" w:author="Mark Bailey" w:date="2021-11-15T18:50:00Z">
        <w:r>
          <w:t>,</w:t>
        </w:r>
      </w:ins>
      <w:r>
        <w:t>with</w:t>
      </w:r>
      <w:proofErr w:type="gramEnd"/>
      <w:r>
        <w:t xml:space="preserve"> suggestions of how these could be overcome. See FAQ below for more information.</w:t>
      </w:r>
    </w:p>
    <w:p w14:paraId="3A5F4C3E" w14:textId="77777777" w:rsidR="009D765B" w:rsidRDefault="009D765B"/>
    <w:p w14:paraId="74FCC109" w14:textId="77777777" w:rsidR="009D765B" w:rsidRDefault="009D765B"/>
    <w:p w14:paraId="1F86604C" w14:textId="77777777" w:rsidR="009D765B" w:rsidRDefault="009D765B">
      <w:pPr>
        <w:rPr>
          <w:b/>
          <w:bCs/>
        </w:rPr>
      </w:pPr>
    </w:p>
    <w:p w14:paraId="0128F7FD" w14:textId="77777777" w:rsidR="009D765B" w:rsidRDefault="009D765B">
      <w:pPr>
        <w:rPr>
          <w:b/>
          <w:bCs/>
        </w:rPr>
      </w:pPr>
    </w:p>
    <w:p w14:paraId="1BBE571D" w14:textId="77777777" w:rsidR="009D765B" w:rsidRDefault="009D765B">
      <w:pPr>
        <w:rPr>
          <w:b/>
          <w:bCs/>
        </w:rPr>
      </w:pPr>
    </w:p>
    <w:p w14:paraId="7020C1D5" w14:textId="77777777" w:rsidR="009D765B" w:rsidRDefault="00000000">
      <w:r>
        <w:rPr>
          <w:b/>
          <w:bCs/>
        </w:rPr>
        <w:lastRenderedPageBreak/>
        <w:t>FAQ</w:t>
      </w:r>
    </w:p>
    <w:p w14:paraId="33B90CF7" w14:textId="77777777" w:rsidR="009D765B" w:rsidRDefault="009D765B">
      <w:pPr>
        <w:rPr>
          <w:b/>
          <w:bCs/>
        </w:rPr>
      </w:pPr>
    </w:p>
    <w:p w14:paraId="5D333645" w14:textId="77777777" w:rsidR="009D765B" w:rsidRDefault="00000000">
      <w:pPr>
        <w:pStyle w:val="ListParagraph"/>
        <w:numPr>
          <w:ilvl w:val="0"/>
          <w:numId w:val="1"/>
        </w:numPr>
        <w:rPr>
          <w:b/>
          <w:bCs/>
        </w:rPr>
      </w:pPr>
      <w:r>
        <w:t>What if my variant is in a gene, but not within a coding region (e.g., the variant is in an intron or UTR)?</w:t>
      </w:r>
    </w:p>
    <w:p w14:paraId="10B5ED68" w14:textId="77777777" w:rsidR="009D765B" w:rsidRDefault="00000000">
      <w:pPr>
        <w:pStyle w:val="ListParagraph"/>
        <w:numPr>
          <w:ilvl w:val="1"/>
          <w:numId w:val="1"/>
        </w:numPr>
        <w:rPr>
          <w:b/>
          <w:bCs/>
        </w:rPr>
      </w:pPr>
      <w:r>
        <w:t xml:space="preserve">For the purposes of this assessment, I am only asking you to consider </w:t>
      </w:r>
      <w:proofErr w:type="gramStart"/>
      <w:r>
        <w:t>whether or not</w:t>
      </w:r>
      <w:proofErr w:type="gramEnd"/>
      <w:r>
        <w:t xml:space="preserve"> a variant is in a coding (CDS) region. There is no requirement to report a transcript id for variants that are in UTR or intron regions.</w:t>
      </w:r>
    </w:p>
    <w:p w14:paraId="2E615752" w14:textId="77777777" w:rsidR="009D765B" w:rsidRDefault="009D765B">
      <w:pPr>
        <w:ind w:left="720"/>
      </w:pPr>
    </w:p>
    <w:p w14:paraId="675FA287" w14:textId="77777777" w:rsidR="009D765B" w:rsidRDefault="00000000">
      <w:pPr>
        <w:pStyle w:val="ListParagraph"/>
        <w:numPr>
          <w:ilvl w:val="0"/>
          <w:numId w:val="1"/>
        </w:numPr>
        <w:rPr>
          <w:b/>
          <w:bCs/>
        </w:rPr>
      </w:pPr>
      <w:r>
        <w:t>What if my variant is in a CDS that is used by more than one transcript?</w:t>
      </w:r>
    </w:p>
    <w:p w14:paraId="5AEB08A8" w14:textId="77777777" w:rsidR="009D765B" w:rsidRDefault="00000000">
      <w:pPr>
        <w:pStyle w:val="ListParagraph"/>
        <w:numPr>
          <w:ilvl w:val="1"/>
          <w:numId w:val="1"/>
        </w:numPr>
        <w:rPr>
          <w:b/>
          <w:bCs/>
        </w:rPr>
      </w:pPr>
      <w:r>
        <w:t>In this case, you should write one row in your table for each transcript.</w:t>
      </w:r>
    </w:p>
    <w:p w14:paraId="05B7F94A" w14:textId="77777777" w:rsidR="009D765B" w:rsidRDefault="009D765B">
      <w:pPr>
        <w:ind w:left="720"/>
      </w:pPr>
    </w:p>
    <w:p w14:paraId="7DE340B4" w14:textId="77777777" w:rsidR="009D765B" w:rsidRDefault="00000000">
      <w:pPr>
        <w:pStyle w:val="ListParagraph"/>
        <w:numPr>
          <w:ilvl w:val="0"/>
          <w:numId w:val="1"/>
        </w:numPr>
        <w:rPr>
          <w:b/>
          <w:bCs/>
        </w:rPr>
      </w:pPr>
      <w:r>
        <w:t>In the report, what do you mean by “a description of any known problems”?</w:t>
      </w:r>
    </w:p>
    <w:p w14:paraId="12363BC5" w14:textId="77777777" w:rsidR="009D765B" w:rsidRDefault="00000000">
      <w:pPr>
        <w:pStyle w:val="ListParagraph"/>
        <w:numPr>
          <w:ilvl w:val="1"/>
          <w:numId w:val="1"/>
        </w:numPr>
        <w:rPr>
          <w:b/>
          <w:bCs/>
        </w:rPr>
      </w:pPr>
      <w:r>
        <w:t>This is an opportunity for you to discuss any aspects of your code that you were not able to implement to your satisfaction. Aspects to discuss include:</w:t>
      </w:r>
    </w:p>
    <w:p w14:paraId="459FAA24" w14:textId="77777777" w:rsidR="009D765B" w:rsidRDefault="00000000">
      <w:pPr>
        <w:pStyle w:val="ListParagraph"/>
        <w:numPr>
          <w:ilvl w:val="2"/>
          <w:numId w:val="1"/>
        </w:numPr>
        <w:rPr>
          <w:b/>
          <w:bCs/>
        </w:rPr>
      </w:pPr>
      <w:r>
        <w:t xml:space="preserve">What was the </w:t>
      </w:r>
      <w:proofErr w:type="spellStart"/>
      <w:r>
        <w:t>behaviour</w:t>
      </w:r>
      <w:proofErr w:type="spellEnd"/>
      <w:r>
        <w:t xml:space="preserve"> you were trying to achieve?</w:t>
      </w:r>
    </w:p>
    <w:p w14:paraId="194EFC0D" w14:textId="77777777" w:rsidR="009D765B" w:rsidRDefault="00000000">
      <w:pPr>
        <w:pStyle w:val="ListParagraph"/>
        <w:numPr>
          <w:ilvl w:val="2"/>
          <w:numId w:val="1"/>
        </w:numPr>
        <w:rPr>
          <w:b/>
          <w:bCs/>
        </w:rPr>
      </w:pPr>
      <w:r>
        <w:t xml:space="preserve">What is the </w:t>
      </w:r>
      <w:proofErr w:type="spellStart"/>
      <w:r>
        <w:t>behaviour</w:t>
      </w:r>
      <w:proofErr w:type="spellEnd"/>
      <w:r>
        <w:t xml:space="preserve"> you </w:t>
      </w:r>
      <w:proofErr w:type="gramStart"/>
      <w:r>
        <w:t>actually implemented</w:t>
      </w:r>
      <w:proofErr w:type="gramEnd"/>
      <w:r>
        <w:t>?</w:t>
      </w:r>
    </w:p>
    <w:p w14:paraId="06283174" w14:textId="77777777" w:rsidR="009D765B" w:rsidRDefault="00000000">
      <w:pPr>
        <w:pStyle w:val="ListParagraph"/>
        <w:numPr>
          <w:ilvl w:val="2"/>
          <w:numId w:val="1"/>
        </w:numPr>
        <w:rPr>
          <w:b/>
          <w:bCs/>
        </w:rPr>
      </w:pPr>
      <w:r>
        <w:t>What would you do differently to achieve your original aim given more time?</w:t>
      </w:r>
    </w:p>
    <w:p w14:paraId="4EFDE17E" w14:textId="77777777" w:rsidR="009D765B" w:rsidRDefault="009D765B">
      <w:pPr>
        <w:ind w:left="1620"/>
      </w:pPr>
    </w:p>
    <w:p w14:paraId="7CC07B02" w14:textId="77777777" w:rsidR="009D765B" w:rsidRDefault="00000000">
      <w:pPr>
        <w:pStyle w:val="ListParagraph"/>
        <w:numPr>
          <w:ilvl w:val="0"/>
          <w:numId w:val="1"/>
        </w:numPr>
        <w:rPr>
          <w:b/>
          <w:bCs/>
        </w:rPr>
      </w:pPr>
      <w:r>
        <w:t>How long should my script be?</w:t>
      </w:r>
    </w:p>
    <w:p w14:paraId="7F3BEC91" w14:textId="77777777" w:rsidR="009D765B" w:rsidRDefault="00000000">
      <w:pPr>
        <w:pStyle w:val="ListParagraph"/>
        <w:numPr>
          <w:ilvl w:val="1"/>
          <w:numId w:val="1"/>
        </w:numPr>
      </w:pPr>
      <w:r>
        <w:t>There is no minimum or maximum length for your script. For guidance, you should be able to implement the required features in 100-200 lines of code. If you are writing much more than that, you should re-consider your approach.</w:t>
      </w:r>
    </w:p>
    <w:p w14:paraId="38EF65CC" w14:textId="77777777" w:rsidR="009D765B" w:rsidRDefault="009D765B">
      <w:pPr>
        <w:pStyle w:val="ListParagraph"/>
        <w:ind w:left="2160"/>
      </w:pPr>
    </w:p>
    <w:p w14:paraId="532104F8" w14:textId="77777777" w:rsidR="009D765B" w:rsidRDefault="00000000">
      <w:pPr>
        <w:pStyle w:val="ListParagraph"/>
        <w:numPr>
          <w:ilvl w:val="0"/>
          <w:numId w:val="1"/>
        </w:numPr>
      </w:pPr>
      <w:r>
        <w:t>Do I need to write classes or functions in my code?</w:t>
      </w:r>
    </w:p>
    <w:p w14:paraId="34C89156" w14:textId="77777777" w:rsidR="009D765B" w:rsidRDefault="00000000">
      <w:pPr>
        <w:pStyle w:val="ListParagraph"/>
        <w:numPr>
          <w:ilvl w:val="1"/>
          <w:numId w:val="1"/>
        </w:numPr>
      </w:pPr>
      <w:r>
        <w:t xml:space="preserve">For this </w:t>
      </w:r>
      <w:proofErr w:type="spellStart"/>
      <w:r>
        <w:t>assement</w:t>
      </w:r>
      <w:proofErr w:type="spellEnd"/>
      <w:r>
        <w:t>, the most important thing is that the code is functional. However, writing good code in the sense of what you have learnt in Ronan’s course will usually improve your grade. If you can factor something out to a class or a function, you should do this, but not at the expense of having something that works.</w:t>
      </w:r>
    </w:p>
    <w:sectPr w:rsidR="009D765B">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948CE"/>
    <w:multiLevelType w:val="multilevel"/>
    <w:tmpl w:val="A8347A1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2E2175EE"/>
    <w:multiLevelType w:val="multilevel"/>
    <w:tmpl w:val="E4841EF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0667665"/>
    <w:multiLevelType w:val="multilevel"/>
    <w:tmpl w:val="AD0E886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ADC19A8"/>
    <w:multiLevelType w:val="multilevel"/>
    <w:tmpl w:val="04046FE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7C0D4D51"/>
    <w:multiLevelType w:val="multilevel"/>
    <w:tmpl w:val="BC3272C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1333142343">
    <w:abstractNumId w:val="1"/>
  </w:num>
  <w:num w:numId="2" w16cid:durableId="1755395088">
    <w:abstractNumId w:val="3"/>
  </w:num>
  <w:num w:numId="3" w16cid:durableId="1232429312">
    <w:abstractNumId w:val="4"/>
  </w:num>
  <w:num w:numId="4" w16cid:durableId="2083671823">
    <w:abstractNumId w:val="0"/>
  </w:num>
  <w:num w:numId="5" w16cid:durableId="1485392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65B"/>
    <w:rsid w:val="00213033"/>
    <w:rsid w:val="004D5955"/>
    <w:rsid w:val="009D765B"/>
    <w:rsid w:val="00B1657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5556375"/>
  <w15:docId w15:val="{151C4230-FB22-1C46-A3F3-28147C72F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e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rPr>
  </w:style>
  <w:style w:type="paragraph" w:styleId="Heading1">
    <w:name w:val="heading 1"/>
    <w:basedOn w:val="Normal"/>
    <w:next w:val="Normal"/>
    <w:uiPriority w:val="9"/>
    <w:qFormat/>
    <w:pPr>
      <w:keepNext/>
      <w:keepLines/>
      <w:spacing w:before="400" w:after="120" w:line="240" w:lineRule="auto"/>
      <w:outlineLvl w:val="0"/>
    </w:pPr>
    <w:rPr>
      <w:sz w:val="40"/>
      <w:szCs w:val="40"/>
    </w:rPr>
  </w:style>
  <w:style w:type="paragraph" w:styleId="Heading2">
    <w:name w:val="heading 2"/>
    <w:basedOn w:val="Normal"/>
    <w:next w:val="Normal"/>
    <w:uiPriority w:val="9"/>
    <w:semiHidden/>
    <w:unhideWhenUsed/>
    <w:qFormat/>
    <w:pPr>
      <w:keepNext/>
      <w:keepLines/>
      <w:spacing w:before="360" w:after="120" w:line="240" w:lineRule="auto"/>
      <w:outlineLvl w:val="1"/>
    </w:pPr>
    <w:rPr>
      <w:sz w:val="32"/>
      <w:szCs w:val="32"/>
    </w:rPr>
  </w:style>
  <w:style w:type="paragraph" w:styleId="Heading3">
    <w:name w:val="heading 3"/>
    <w:basedOn w:val="Normal"/>
    <w:next w:val="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line="240" w:lineRule="auto"/>
      <w:outlineLvl w:val="4"/>
    </w:pPr>
    <w:rPr>
      <w:color w:val="666666"/>
    </w:rPr>
  </w:style>
  <w:style w:type="paragraph" w:styleId="Heading6">
    <w:name w:val="heading 6"/>
    <w:basedOn w:val="Normal"/>
    <w:next w:val="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line="240" w:lineRule="auto"/>
    </w:pPr>
    <w:rPr>
      <w:sz w:val="52"/>
      <w:szCs w:val="52"/>
    </w:rPr>
  </w:style>
  <w:style w:type="paragraph" w:styleId="Subtitle">
    <w:name w:val="Subtitle"/>
    <w:basedOn w:val="Normal"/>
    <w:next w:val="Normal"/>
    <w:uiPriority w:val="11"/>
    <w:qFormat/>
    <w:pPr>
      <w:keepNext/>
      <w:keepLines/>
      <w:spacing w:after="320" w:line="240" w:lineRule="auto"/>
    </w:pPr>
    <w:rPr>
      <w:color w:val="666666"/>
      <w:sz w:val="30"/>
      <w:szCs w:val="3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Shean Mobed (student)</cp:lastModifiedBy>
  <cp:revision>5</cp:revision>
  <dcterms:created xsi:type="dcterms:W3CDTF">2022-12-28T16:54:00Z</dcterms:created>
  <dcterms:modified xsi:type="dcterms:W3CDTF">2023-01-06T11:18:00Z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LinksUpToDate">
    <vt:bool>false</vt:bool>
  </property>
</Properties>
</file>